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hd w:fill="ffffff" w:val="clear"/>
        <w:spacing w:after="300" w:lineRule="auto"/>
        <w:rPr>
          <w:ins w:author="deepa ponnusamy" w:id="0" w:date="2025-03-10T18:11:2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deepa ponnusamy" w:id="0" w:date="2025-03-10T18:11:2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Create a dashboard in Power BI for Claire that reflects all relevant Key Performance Indicators (KPIs) and metrics in the dataset. Get creative! </w:t>
        </w:r>
      </w:ins>
    </w:p>
    <w:p w:rsidR="00000000" w:rsidDel="00000000" w:rsidP="00000000" w:rsidRDefault="00000000" w:rsidRPr="00000000" w14:paraId="00000002">
      <w:pPr>
        <w:widowControl w:val="0"/>
        <w:shd w:fill="ffffff" w:val="clear"/>
        <w:spacing w:after="300" w:lineRule="auto"/>
        <w:rPr>
          <w:ins w:author="deepa ponnusamy" w:id="0" w:date="2025-03-10T18:11:2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deepa ponnusamy" w:id="0" w:date="2025-03-10T18:11:2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Possible KPIs include (to get you started, but not limited to):</w:t>
        </w:r>
      </w:ins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ins w:author="deepa ponnusamy" w:id="0" w:date="2025-03-10T18:11:22Z"/>
        </w:rPr>
      </w:pPr>
      <w:ins w:author="deepa ponnusamy" w:id="0" w:date="2025-03-10T18:11:2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Overall customer satisfaction</w:t>
        </w:r>
      </w:ins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ins w:author="deepa ponnusamy" w:id="0" w:date="2025-03-10T18:11:22Z"/>
        </w:rPr>
      </w:pPr>
      <w:ins w:author="deepa ponnusamy" w:id="0" w:date="2025-03-10T18:11:2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Overall calls answered/abandoned</w:t>
        </w:r>
      </w:ins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ins w:author="deepa ponnusamy" w:id="0" w:date="2025-03-10T18:11:22Z"/>
        </w:rPr>
      </w:pPr>
      <w:ins w:author="deepa ponnusamy" w:id="0" w:date="2025-03-10T18:11:2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Calls by time</w:t>
        </w:r>
      </w:ins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ins w:author="deepa ponnusamy" w:id="0" w:date="2025-03-10T18:11:22Z"/>
        </w:rPr>
      </w:pPr>
      <w:ins w:author="deepa ponnusamy" w:id="0" w:date="2025-03-10T18:11:2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Average speed of answer</w:t>
        </w:r>
      </w:ins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hd w:fill="ffffff" w:val="clear"/>
        <w:spacing w:after="160" w:lineRule="auto"/>
        <w:ind w:left="720" w:hanging="360"/>
        <w:rPr>
          <w:ins w:author="deepa ponnusamy" w:id="0" w:date="2025-03-10T18:11:22Z"/>
        </w:rPr>
      </w:pPr>
      <w:ins w:author="deepa ponnusamy" w:id="0" w:date="2025-03-10T18:11:2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Agent’s performance quadrant -&gt; average handle time (talk duration) vs calls answered</w:t>
        </w:r>
      </w:ins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deepa ponnusamy" w:id="0" w:date="2025-03-10T18:11:2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deepa ponnusamy" w:id="0" w:date="2025-03-10T18:11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deepa ponnusamy" w:id="0" w:date="2025-03-10T18:11:2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deepa ponnusamy" w:id="0" w:date="2025-03-10T18:11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Steps to Set Up the Power BI Dashboard: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Import Data into Power BI: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Go to Home → Get Data → Text/CSV (if you're working with a CSV file) or Excel (if using an Excel file).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Select the file containing the call data.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Data Transformation Using Power Query Editor: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Once the data is imported: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Open Power Query Editor by clicking on Transform Data.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Ensure the data types for each column are correct. For instance: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2.1. Date and Time should be in date/time format.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Steps to Combine Date and Time into DateTime: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deepa ponnusamy" w:id="1" w:date="2025-03-10T18:21:35Z"/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Open Power Query Editor:</w:t>
      </w:r>
      <w:ins w:author="deepa ponnusamy" w:id="1" w:date="2025-03-10T18:21:3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8">
      <w:pPr>
        <w:pStyle w:val="Heading2"/>
        <w:keepNext w:val="0"/>
        <w:keepLines w:val="0"/>
        <w:widowControl w:val="0"/>
        <w:rPr>
          <w:ins w:author="deepa ponnusamy" w:id="1" w:date="2025-03-10T18:21:35Z"/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ins w:author="deepa ponnusamy" w:id="1" w:date="2025-03-10T18:21:35Z">
        <w:bookmarkStart w:colFirst="0" w:colLast="0" w:name="_3e8rrjdwzyf4" w:id="0"/>
        <w:bookmarkEnd w:id="0"/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Task 1: Combine Date and Time into DateTime Format</w:t>
        </w:r>
      </w:ins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rPr>
          <w:ins w:author="deepa ponnusamy" w:id="1" w:date="2025-03-10T18:21:35Z"/>
          <w:sz w:val="30"/>
          <w:szCs w:val="30"/>
        </w:rPr>
      </w:pPr>
      <w:ins w:author="deepa ponnusamy" w:id="1" w:date="2025-03-10T18:2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Open Power Query Editor:</w:t>
          <w:br w:type="textWrapping"/>
        </w:r>
      </w:ins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ins w:author="deepa ponnusamy" w:id="1" w:date="2025-03-10T18:21:35Z"/>
          <w:sz w:val="30"/>
          <w:szCs w:val="30"/>
        </w:rPr>
      </w:pPr>
      <w:ins w:author="deepa ponnusamy" w:id="1" w:date="2025-03-10T18:2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In Power BI, click on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Transform Data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 to open Power Query Editor.</w:t>
        </w:r>
      </w:ins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ns w:author="deepa ponnusamy" w:id="1" w:date="2025-03-10T18:21:35Z"/>
          <w:sz w:val="30"/>
          <w:szCs w:val="30"/>
        </w:rPr>
      </w:pPr>
      <w:ins w:author="deepa ponnusamy" w:id="1" w:date="2025-03-10T18:2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Select the Table:</w:t>
          <w:br w:type="textWrapping"/>
        </w:r>
      </w:ins>
    </w:p>
    <w:p w:rsidR="00000000" w:rsidDel="00000000" w:rsidP="00000000" w:rsidRDefault="00000000" w:rsidRPr="00000000" w14:paraId="0000001C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ins w:author="deepa ponnusamy" w:id="1" w:date="2025-03-10T18:21:35Z"/>
          <w:sz w:val="30"/>
          <w:szCs w:val="30"/>
        </w:rPr>
      </w:pPr>
      <w:ins w:author="deepa ponnusamy" w:id="1" w:date="2025-03-10T18:2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From the Queries pane on the left, select the table containing the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Date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 and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Time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 columns.</w:t>
        </w:r>
      </w:ins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ns w:author="deepa ponnusamy" w:id="1" w:date="2025-03-10T18:21:35Z"/>
          <w:sz w:val="30"/>
          <w:szCs w:val="30"/>
        </w:rPr>
      </w:pPr>
      <w:ins w:author="deepa ponnusamy" w:id="1" w:date="2025-03-10T18:2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Navigate to Add Column Tab:</w:t>
          <w:br w:type="textWrapping"/>
        </w:r>
      </w:ins>
    </w:p>
    <w:p w:rsidR="00000000" w:rsidDel="00000000" w:rsidP="00000000" w:rsidRDefault="00000000" w:rsidRPr="00000000" w14:paraId="0000001E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ins w:author="deepa ponnusamy" w:id="1" w:date="2025-03-10T18:21:35Z"/>
          <w:sz w:val="30"/>
          <w:szCs w:val="30"/>
        </w:rPr>
      </w:pPr>
      <w:ins w:author="deepa ponnusamy" w:id="1" w:date="2025-03-10T18:2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Click on the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Add Column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 tab.</w:t>
        </w:r>
      </w:ins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ns w:author="deepa ponnusamy" w:id="1" w:date="2025-03-10T18:21:35Z"/>
          <w:sz w:val="30"/>
          <w:szCs w:val="30"/>
        </w:rPr>
      </w:pPr>
      <w:ins w:author="deepa ponnusamy" w:id="1" w:date="2025-03-10T18:2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Create a Custom Column:</w:t>
          <w:br w:type="textWrapping"/>
        </w:r>
      </w:ins>
    </w:p>
    <w:p w:rsidR="00000000" w:rsidDel="00000000" w:rsidP="00000000" w:rsidRDefault="00000000" w:rsidRPr="00000000" w14:paraId="00000020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ins w:author="deepa ponnusamy" w:id="1" w:date="2025-03-10T18:21:35Z"/>
          <w:sz w:val="30"/>
          <w:szCs w:val="30"/>
        </w:rPr>
      </w:pPr>
      <w:ins w:author="deepa ponnusamy" w:id="1" w:date="2025-03-10T18:2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Click on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Custom Column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  <w:rPr>
          <w:ins w:author="deepa ponnusamy" w:id="1" w:date="2025-03-10T18:21:35Z"/>
          <w:sz w:val="30"/>
          <w:szCs w:val="30"/>
        </w:rPr>
      </w:pPr>
      <w:ins w:author="deepa ponnusamy" w:id="1" w:date="2025-03-10T18:2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Enter the Formula:</w:t>
          <w:br w:type="textWrapping"/>
          <w:t xml:space="preserve">s</w:t>
        </w:r>
      </w:ins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deepa ponnusamy" w:id="1" w:date="2025-03-10T18:21:35Z"/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ins w:author="deepa ponnusamy" w:id="1" w:date="2025-03-10T18:2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In the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Custom Column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 dialog box, enter the following formula:</w:t>
          <w:br w:type="textWrapping"/>
          <w:br w:type="textWrapping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= DateTime.FromText(Text.From([Date]) &amp; " " &amp; Time.ToText([Time], "hh:mm:ss tt"))</w:t>
        </w:r>
      </w:ins>
    </w:p>
    <w:p w:rsidR="00000000" w:rsidDel="00000000" w:rsidP="00000000" w:rsidRDefault="00000000" w:rsidRPr="00000000" w14:paraId="00000023">
      <w:pPr>
        <w:widowControl w:val="0"/>
        <w:numPr>
          <w:ilvl w:val="1"/>
          <w:numId w:val="2"/>
        </w:numPr>
        <w:spacing w:after="0" w:afterAutospacing="0" w:before="240" w:lineRule="auto"/>
        <w:ind w:left="1440" w:hanging="360"/>
        <w:rPr>
          <w:ins w:author="deepa ponnusamy" w:id="1" w:date="2025-03-10T18:21:35Z"/>
          <w:sz w:val="30"/>
          <w:szCs w:val="30"/>
        </w:rPr>
      </w:pPr>
      <w:ins w:author="deepa ponnusamy" w:id="1" w:date="2025-03-10T18:21:3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4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ins w:author="deepa ponnusamy" w:id="1" w:date="2025-03-10T18:21:35Z"/>
          <w:sz w:val="30"/>
          <w:szCs w:val="30"/>
        </w:rPr>
      </w:pPr>
      <w:ins w:author="deepa ponnusamy" w:id="1" w:date="2025-03-10T18:2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Click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OK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ns w:author="deepa ponnusamy" w:id="1" w:date="2025-03-10T18:21:35Z"/>
          <w:sz w:val="30"/>
          <w:szCs w:val="30"/>
        </w:rPr>
      </w:pPr>
      <w:ins w:author="deepa ponnusamy" w:id="1" w:date="2025-03-10T18:2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Rename the Column:</w:t>
          <w:br w:type="textWrapping"/>
        </w:r>
      </w:ins>
    </w:p>
    <w:p w:rsidR="00000000" w:rsidDel="00000000" w:rsidP="00000000" w:rsidRDefault="00000000" w:rsidRPr="00000000" w14:paraId="00000026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ins w:author="deepa ponnusamy" w:id="1" w:date="2025-03-10T18:21:35Z"/>
          <w:sz w:val="30"/>
          <w:szCs w:val="30"/>
        </w:rPr>
      </w:pPr>
      <w:ins w:author="deepa ponnusamy" w:id="1" w:date="2025-03-10T18:2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Rename the new column to something meaningful, such as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DateTimeCombined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ns w:author="deepa ponnusamy" w:id="1" w:date="2025-03-10T18:21:35Z"/>
          <w:sz w:val="30"/>
          <w:szCs w:val="30"/>
        </w:rPr>
      </w:pPr>
      <w:ins w:author="deepa ponnusamy" w:id="1" w:date="2025-03-10T18:2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Verify Data Type:</w:t>
          <w:br w:type="textWrapping"/>
        </w:r>
      </w:ins>
    </w:p>
    <w:p w:rsidR="00000000" w:rsidDel="00000000" w:rsidP="00000000" w:rsidRDefault="00000000" w:rsidRPr="00000000" w14:paraId="00000028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ins w:author="deepa ponnusamy" w:id="1" w:date="2025-03-10T18:21:35Z"/>
          <w:sz w:val="30"/>
          <w:szCs w:val="30"/>
        </w:rPr>
      </w:pPr>
      <w:ins w:author="deepa ponnusamy" w:id="1" w:date="2025-03-10T18:2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Ensure the new column is in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Date/Time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 format. If not:</w:t>
        </w:r>
      </w:ins>
    </w:p>
    <w:p w:rsidR="00000000" w:rsidDel="00000000" w:rsidP="00000000" w:rsidRDefault="00000000" w:rsidRPr="00000000" w14:paraId="00000029">
      <w:pPr>
        <w:widowControl w:val="0"/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ins w:author="deepa ponnusamy" w:id="1" w:date="2025-03-10T18:21:35Z"/>
          <w:sz w:val="30"/>
          <w:szCs w:val="30"/>
        </w:rPr>
      </w:pPr>
      <w:ins w:author="deepa ponnusamy" w:id="1" w:date="2025-03-10T18:2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Click on the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Data Type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 dropdown.</w:t>
        </w:r>
      </w:ins>
    </w:p>
    <w:p w:rsidR="00000000" w:rsidDel="00000000" w:rsidP="00000000" w:rsidRDefault="00000000" w:rsidRPr="00000000" w14:paraId="0000002A">
      <w:pPr>
        <w:widowControl w:val="0"/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ins w:author="deepa ponnusamy" w:id="1" w:date="2025-03-10T18:21:35Z"/>
          <w:sz w:val="30"/>
          <w:szCs w:val="30"/>
        </w:rPr>
      </w:pPr>
      <w:ins w:author="deepa ponnusamy" w:id="1" w:date="2025-03-10T18:2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Select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Date/Time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ns w:author="deepa ponnusamy" w:id="1" w:date="2025-03-10T18:21:35Z"/>
          <w:sz w:val="30"/>
          <w:szCs w:val="30"/>
        </w:rPr>
      </w:pPr>
      <w:ins w:author="deepa ponnusamy" w:id="1" w:date="2025-03-10T18:2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Close &amp; Apply:</w:t>
          <w:br w:type="textWrapping"/>
        </w:r>
      </w:ins>
    </w:p>
    <w:p w:rsidR="00000000" w:rsidDel="00000000" w:rsidP="00000000" w:rsidRDefault="00000000" w:rsidRPr="00000000" w14:paraId="0000002C">
      <w:pPr>
        <w:widowControl w:val="0"/>
        <w:numPr>
          <w:ilvl w:val="1"/>
          <w:numId w:val="2"/>
        </w:numPr>
        <w:spacing w:after="240" w:before="0" w:beforeAutospacing="0" w:lineRule="auto"/>
        <w:ind w:left="1440" w:hanging="360"/>
        <w:rPr>
          <w:ins w:author="deepa ponnusamy" w:id="1" w:date="2025-03-10T18:21:35Z"/>
          <w:sz w:val="30"/>
          <w:szCs w:val="30"/>
        </w:rPr>
      </w:pPr>
      <w:ins w:author="deepa ponnusamy" w:id="1" w:date="2025-03-10T18:2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Click on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Close &amp; Apply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 to save changes and return to Power BI.</w:t>
        </w:r>
      </w:ins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  <w:rPrChange w:author="deepa ponnusamy" w:id="2" w:date="2025-03-10T18:2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Power BI, click on Transform Data to open the Power Query Editor.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Select the Date and Time Columns: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Ensure you have columns in the Date and Time formats that you want to combine.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Add a Custom Column: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Go to the Add Column tab in the Power Query Editor.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Click on Custom Column.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Combine Date and Time: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the Custom Column dialog, use the following formula to combine the Date and Time columns: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DateTime.FromText(Text.From([Date]) &amp; " " &amp; Time.ToText([Time], "hh:mm:ss tt"))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Text.From([Date]): Converts the Date column into text.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Time.ToText([Time], "hh:mm:ss tt"): Converts the Time column into a formatted text string (12-hour format with AM/PM).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&amp; " " &amp;: Concatenates the date and time text with a space in between.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DateTime.FromText(...): Converts the concatenated text back into a DateTime value.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Check for Errors: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Ensure there are no errors in the new column. The new column should now contain valid DateTime values.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Set Data Type: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You may need to set the Data Type of the new column to Date/Time. To do this: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Right-click the new custom column header.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Select Change Type and then choose Date/Time.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deepa ponnusamy" w:id="3" w:date="2025-03-10T18:20:25Z"/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2.2. Speed of answer in seconds and AvgTalkDuration should be in numeric format (ensure any text values like "N/A" or empty fields are handled properly).</w:t>
      </w:r>
      <w:ins w:author="deepa ponnusamy" w:id="3" w:date="2025-03-10T18:20:2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F">
      <w:pPr>
        <w:pStyle w:val="Heading2"/>
        <w:keepNext w:val="0"/>
        <w:keepLines w:val="0"/>
        <w:widowControl w:val="0"/>
        <w:rPr>
          <w:ins w:author="deepa ponnusamy" w:id="3" w:date="2025-03-10T18:20:25Z"/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ins w:author="deepa ponnusamy" w:id="3" w:date="2025-03-10T18:20:25Z">
        <w:bookmarkStart w:colFirst="0" w:colLast="0" w:name="_jb2vssh43d9a" w:id="1"/>
        <w:bookmarkEnd w:id="1"/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Task 2: Convert Speed of Answer and AvgTalkDuration to Numeric Format</w:t>
        </w:r>
      </w:ins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>
          <w:ins w:author="deepa ponnusamy" w:id="3" w:date="2025-03-10T18:20:25Z"/>
          <w:sz w:val="30"/>
          <w:szCs w:val="30"/>
        </w:rPr>
      </w:pPr>
      <w:ins w:author="deepa ponnusamy" w:id="3" w:date="2025-03-10T18:20:2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Select the Table:</w:t>
          <w:br w:type="textWrapping"/>
        </w:r>
      </w:ins>
    </w:p>
    <w:p w:rsidR="00000000" w:rsidDel="00000000" w:rsidP="00000000" w:rsidRDefault="00000000" w:rsidRPr="00000000" w14:paraId="00000051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ns w:author="deepa ponnusamy" w:id="3" w:date="2025-03-10T18:20:25Z"/>
          <w:sz w:val="30"/>
          <w:szCs w:val="30"/>
        </w:rPr>
      </w:pPr>
      <w:ins w:author="deepa ponnusamy" w:id="3" w:date="2025-03-10T18:20:2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In Power Query Editor, select the table containing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Speed of Answer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 and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AvgTalkDuration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 columns.</w:t>
        </w:r>
      </w:ins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ns w:author="deepa ponnusamy" w:id="3" w:date="2025-03-10T18:20:25Z"/>
          <w:sz w:val="30"/>
          <w:szCs w:val="30"/>
        </w:rPr>
      </w:pPr>
      <w:ins w:author="deepa ponnusamy" w:id="3" w:date="2025-03-10T18:20:2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Handle Non-Numeric Values (e.g., "N/A", Empty Fields):</w:t>
          <w:br w:type="textWrapping"/>
        </w:r>
      </w:ins>
    </w:p>
    <w:p w:rsidR="00000000" w:rsidDel="00000000" w:rsidP="00000000" w:rsidRDefault="00000000" w:rsidRPr="00000000" w14:paraId="00000053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ns w:author="deepa ponnusamy" w:id="3" w:date="2025-03-10T18:20:25Z"/>
          <w:sz w:val="30"/>
          <w:szCs w:val="30"/>
        </w:rPr>
      </w:pPr>
      <w:ins w:author="deepa ponnusamy" w:id="3" w:date="2025-03-10T18:20:2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Click on the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Transform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 tab.</w:t>
        </w:r>
      </w:ins>
    </w:p>
    <w:p w:rsidR="00000000" w:rsidDel="00000000" w:rsidP="00000000" w:rsidRDefault="00000000" w:rsidRPr="00000000" w14:paraId="00000054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ns w:author="deepa ponnusamy" w:id="3" w:date="2025-03-10T18:20:25Z"/>
          <w:sz w:val="30"/>
          <w:szCs w:val="30"/>
        </w:rPr>
      </w:pPr>
      <w:ins w:author="deepa ponnusamy" w:id="3" w:date="2025-03-10T18:20:2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Select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Replace Values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55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ins w:author="deepa ponnusamy" w:id="3" w:date="2025-03-10T18:20:25Z"/>
          <w:sz w:val="30"/>
          <w:szCs w:val="30"/>
        </w:rPr>
      </w:pPr>
      <w:ins w:author="deepa ponnusamy" w:id="3" w:date="2025-03-10T18:20:2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Find Value: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 Enter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"N/A"</w:t>
        </w:r>
      </w:ins>
    </w:p>
    <w:p w:rsidR="00000000" w:rsidDel="00000000" w:rsidP="00000000" w:rsidRDefault="00000000" w:rsidRPr="00000000" w14:paraId="00000056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ins w:author="deepa ponnusamy" w:id="3" w:date="2025-03-10T18:20:25Z"/>
          <w:sz w:val="30"/>
          <w:szCs w:val="30"/>
        </w:rPr>
      </w:pPr>
      <w:ins w:author="deepa ponnusamy" w:id="3" w:date="2025-03-10T18:20:2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Replace With: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 Enter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"0"</w:t>
        </w:r>
      </w:ins>
    </w:p>
    <w:p w:rsidR="00000000" w:rsidDel="00000000" w:rsidP="00000000" w:rsidRDefault="00000000" w:rsidRPr="00000000" w14:paraId="00000057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ins w:author="deepa ponnusamy" w:id="3" w:date="2025-03-10T18:20:25Z"/>
          <w:sz w:val="30"/>
          <w:szCs w:val="30"/>
        </w:rPr>
      </w:pPr>
      <w:ins w:author="deepa ponnusamy" w:id="3" w:date="2025-03-10T18:20:2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Click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OK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58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ns w:author="deepa ponnusamy" w:id="3" w:date="2025-03-10T18:20:25Z"/>
          <w:sz w:val="30"/>
          <w:szCs w:val="30"/>
        </w:rPr>
      </w:pPr>
      <w:ins w:author="deepa ponnusamy" w:id="3" w:date="2025-03-10T18:20:2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Repeat the process for empty fields by:</w:t>
        </w:r>
      </w:ins>
    </w:p>
    <w:p w:rsidR="00000000" w:rsidDel="00000000" w:rsidP="00000000" w:rsidRDefault="00000000" w:rsidRPr="00000000" w14:paraId="00000059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ins w:author="deepa ponnusamy" w:id="3" w:date="2025-03-10T18:20:25Z"/>
          <w:sz w:val="30"/>
          <w:szCs w:val="30"/>
        </w:rPr>
      </w:pPr>
      <w:ins w:author="deepa ponnusamy" w:id="3" w:date="2025-03-10T18:20:2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Selecting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Replace Values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 again.</w:t>
        </w:r>
      </w:ins>
    </w:p>
    <w:p w:rsidR="00000000" w:rsidDel="00000000" w:rsidP="00000000" w:rsidRDefault="00000000" w:rsidRPr="00000000" w14:paraId="0000005A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ins w:author="deepa ponnusamy" w:id="3" w:date="2025-03-10T18:20:25Z"/>
          <w:sz w:val="30"/>
          <w:szCs w:val="30"/>
        </w:rPr>
      </w:pPr>
      <w:ins w:author="deepa ponnusamy" w:id="3" w:date="2025-03-10T18:20:2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Find Value: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 Leave it empty.</w:t>
        </w:r>
      </w:ins>
    </w:p>
    <w:p w:rsidR="00000000" w:rsidDel="00000000" w:rsidP="00000000" w:rsidRDefault="00000000" w:rsidRPr="00000000" w14:paraId="0000005B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ins w:author="deepa ponnusamy" w:id="3" w:date="2025-03-10T18:20:25Z"/>
          <w:sz w:val="30"/>
          <w:szCs w:val="30"/>
        </w:rPr>
      </w:pPr>
      <w:ins w:author="deepa ponnusamy" w:id="3" w:date="2025-03-10T18:20:2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Replace With: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 Enter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"0"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ns w:author="deepa ponnusamy" w:id="3" w:date="2025-03-10T18:20:25Z"/>
          <w:sz w:val="30"/>
          <w:szCs w:val="30"/>
        </w:rPr>
      </w:pPr>
      <w:ins w:author="deepa ponnusamy" w:id="3" w:date="2025-03-10T18:20:2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Change Data Type:</w:t>
          <w:br w:type="textWrapping"/>
        </w:r>
      </w:ins>
    </w:p>
    <w:p w:rsidR="00000000" w:rsidDel="00000000" w:rsidP="00000000" w:rsidRDefault="00000000" w:rsidRPr="00000000" w14:paraId="0000005D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ns w:author="deepa ponnusamy" w:id="3" w:date="2025-03-10T18:20:25Z"/>
          <w:sz w:val="30"/>
          <w:szCs w:val="30"/>
        </w:rPr>
      </w:pPr>
      <w:ins w:author="deepa ponnusamy" w:id="3" w:date="2025-03-10T18:20:2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Select both columns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Speed of Answer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 and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AvgTalkDuration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).</w:t>
        </w:r>
      </w:ins>
    </w:p>
    <w:p w:rsidR="00000000" w:rsidDel="00000000" w:rsidP="00000000" w:rsidRDefault="00000000" w:rsidRPr="00000000" w14:paraId="0000005E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ns w:author="deepa ponnusamy" w:id="3" w:date="2025-03-10T18:20:25Z"/>
          <w:sz w:val="30"/>
          <w:szCs w:val="30"/>
        </w:rPr>
      </w:pPr>
      <w:ins w:author="deepa ponnusamy" w:id="3" w:date="2025-03-10T18:20:2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Click on the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Data Type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 dropdown.</w:t>
        </w:r>
      </w:ins>
    </w:p>
    <w:p w:rsidR="00000000" w:rsidDel="00000000" w:rsidP="00000000" w:rsidRDefault="00000000" w:rsidRPr="00000000" w14:paraId="0000005F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ns w:author="deepa ponnusamy" w:id="3" w:date="2025-03-10T18:20:25Z"/>
          <w:sz w:val="30"/>
          <w:szCs w:val="30"/>
        </w:rPr>
      </w:pPr>
      <w:ins w:author="deepa ponnusamy" w:id="3" w:date="2025-03-10T18:20:2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Select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Decimal Number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ns w:author="deepa ponnusamy" w:id="3" w:date="2025-03-10T18:20:25Z"/>
          <w:sz w:val="30"/>
          <w:szCs w:val="30"/>
        </w:rPr>
      </w:pPr>
      <w:ins w:author="deepa ponnusamy" w:id="3" w:date="2025-03-10T18:20:2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Verify &amp; Apply Changes:</w:t>
          <w:br w:type="textWrapping"/>
        </w:r>
      </w:ins>
    </w:p>
    <w:p w:rsidR="00000000" w:rsidDel="00000000" w:rsidP="00000000" w:rsidRDefault="00000000" w:rsidRPr="00000000" w14:paraId="00000061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ns w:author="deepa ponnusamy" w:id="3" w:date="2025-03-10T18:20:25Z"/>
          <w:sz w:val="30"/>
          <w:szCs w:val="30"/>
        </w:rPr>
      </w:pPr>
      <w:ins w:author="deepa ponnusamy" w:id="3" w:date="2025-03-10T18:20:2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Ensure the columns are correctly formatted.</w:t>
        </w:r>
      </w:ins>
    </w:p>
    <w:p w:rsidR="00000000" w:rsidDel="00000000" w:rsidP="00000000" w:rsidRDefault="00000000" w:rsidRPr="00000000" w14:paraId="00000062">
      <w:pPr>
        <w:widowControl w:val="0"/>
        <w:numPr>
          <w:ilvl w:val="1"/>
          <w:numId w:val="1"/>
        </w:numPr>
        <w:spacing w:after="240" w:before="0" w:beforeAutospacing="0" w:lineRule="auto"/>
        <w:ind w:left="1440" w:hanging="360"/>
        <w:rPr>
          <w:ins w:author="deepa ponnusamy" w:id="3" w:date="2025-03-10T18:20:25Z"/>
          <w:sz w:val="30"/>
          <w:szCs w:val="30"/>
        </w:rPr>
      </w:pPr>
      <w:ins w:author="deepa ponnusamy" w:id="3" w:date="2025-03-10T18:20:2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Click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Close &amp; Apply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  <w:rtl w:val="0"/>
          </w:rPr>
          <w:t xml:space="preserve"> to save changes and return to Power BI.</w:t>
        </w:r>
      </w:ins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deepa ponnusamy" w:id="3" w:date="2025-03-10T18:20:25Z"/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ins w:author="deepa ponnusamy" w:id="3" w:date="2025-03-10T18:20:2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  <w:rPrChange w:author="deepa ponnusamy" w:id="4" w:date="2025-03-10T18:20:2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Data Model and Relationships: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If you're working with multiple tables, make sure they are related correctly (e.g., Agent Table, Call Log Table).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4. KPIs and Visuals: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Total Calls Answered and Abandoned: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Create a measure for "Answered Calls" by counting rows where "Answered" is "Y".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Similarly, create a measure for "Abandoned Calls" by counting rows where "Answered" is "N".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Visual: Use a Card visualization to display these totals.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Speed of Answer: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Create a measure to calculate the average of the "Speed of answer in seconds" column.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Visual: Use a Card or Gauge to represent the average speed of answer.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Average Talk Duration: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Create a measure to calculate the average talk time. Ensure that "AvgTalkDuration" is in seconds, or convert it into a more readable format.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Visual: Use a Card or Gauge for this KPI.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Customer Satisfaction: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Create a measure to calculate the average satisfaction rating.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Visual: Use a Card or Bar Chart to represent this metric.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Calls by Topic: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Create a Bar Chart to represent the number of calls for each "Topic". This will give you insight into the distribution of calls across different topics (Contract related, Technical Support, etc.).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Agent Performance Quadrant: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This will involve plotting Average Talk Duration vs. Total Calls Answered for each agent.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Visual: Use a Scatter Chart. Plot the "Average Talk Duration" on the x-axis and "Total Calls Answered" on the y-axis. Use different colors or data labels for agents.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Satisfaction by Agent: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Create a measure to calculate the average satisfaction rating for each agent.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Visual: Use a Bar Chart or Column Chart to represent the average satisfaction score by agent.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5. Filters and Slicers: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Use Slicers to allow users to filter by: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Agent Name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Date Range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Topic (Contract, Payment, Technical Support, etc.)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6. Styling and Layout: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Keep the dashboard clean with well-aligned visuals.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Use a mix of Cards for individual metrics and Charts for trend and comparison insights.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Apply color coding (e.g., red for low satisfaction, green for high satisfaction) to highlight important trends.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Example of Visuals and Layout: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Header Section: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Display Total Calls Answered and Total Calls Abandoned in Cards.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KPI Section: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Show Speed of Answer and Average Talk Duration in Cards or Gauges.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Show Customer Satisfaction (average satisfaction rating) in a Card.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Trend Section: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Create a Line Chart for Calls by Time to show how the number of calls fluctuates over time (daily, hourly).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Performance Analysis: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Use a Scatter Plot to display the Agent Performance Quadrant showing Average Talk Duration vs. Total Calls Answered.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Topic Analysis: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Use a Stacked Bar Chart to display Calls by Topic to show the distribution of call types.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Agent Comparison: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Use a Bar Chart to display Satisfaction by Agent.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Example Power BI DAX Measures: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Total Answered Calls: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Answered Calls = COUNTROWS(FILTER('Calls', 'Calls'[Answered] = "Y"))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Total Abandoned Calls: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Abandoned Calls = COUNTROWS(FILTER('Calls', 'Calls'[Answered] = "N"))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Average Speed of Answer: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Avg Speed of Answer = AVERAGE('Calls'[Speed of answer in seconds])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Average Talk Duration: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Avg Talk Duration = AVERAGE('Calls'[AvgTalkDuration])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Average Satisfaction Rating: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Avg Satisfaction = AVERAGE('Calls'[Satisfaction rating])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Once you've created the visuals and added the necessary interactivity, you will have a powerful dashboard that Claire can use to get insights into customer service operations and agent performance.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